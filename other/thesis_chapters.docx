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0C5C" w14:textId="6D265CCC" w:rsidR="00A63BFF" w:rsidRPr="000E2EC6" w:rsidRDefault="00A63BFF" w:rsidP="002232B0">
      <w:pPr>
        <w:spacing w:after="120" w:line="240" w:lineRule="auto"/>
        <w:rPr>
          <w:lang w:val="en-US"/>
        </w:rPr>
      </w:pPr>
      <w:r w:rsidRPr="000E2EC6">
        <w:rPr>
          <w:lang w:val="en-US"/>
        </w:rPr>
        <w:t>1. Abstract</w:t>
      </w:r>
    </w:p>
    <w:p w14:paraId="7C79CCD4" w14:textId="7BEA78B9" w:rsidR="00A63BFF" w:rsidRPr="000E2EC6" w:rsidRDefault="00A63BFF" w:rsidP="002232B0">
      <w:pPr>
        <w:spacing w:after="120" w:line="240" w:lineRule="auto"/>
        <w:rPr>
          <w:lang w:val="en-US"/>
        </w:rPr>
      </w:pPr>
      <w:r w:rsidRPr="000E2EC6">
        <w:rPr>
          <w:lang w:val="en-US"/>
        </w:rPr>
        <w:t>2. Introduction</w:t>
      </w:r>
    </w:p>
    <w:p w14:paraId="67B3ED0E" w14:textId="77777777" w:rsidR="00A63BFF" w:rsidRPr="000E2EC6" w:rsidRDefault="00A63BFF" w:rsidP="002232B0">
      <w:pPr>
        <w:spacing w:after="120" w:line="240" w:lineRule="auto"/>
        <w:ind w:firstLine="708"/>
        <w:rPr>
          <w:lang w:val="en-US"/>
        </w:rPr>
      </w:pPr>
      <w:r w:rsidRPr="000E2EC6">
        <w:rPr>
          <w:lang w:val="en-US"/>
        </w:rPr>
        <w:t>2.1 Problem Description</w:t>
      </w:r>
    </w:p>
    <w:p w14:paraId="7C9A1EA7" w14:textId="77777777" w:rsidR="00A63BFF" w:rsidRPr="000E2EC6" w:rsidRDefault="00A63BFF" w:rsidP="002232B0">
      <w:pPr>
        <w:spacing w:after="120" w:line="240" w:lineRule="auto"/>
        <w:ind w:firstLine="708"/>
        <w:rPr>
          <w:lang w:val="en-US"/>
        </w:rPr>
      </w:pPr>
      <w:r w:rsidRPr="000E2EC6">
        <w:rPr>
          <w:lang w:val="en-US"/>
        </w:rPr>
        <w:t>2.2 Related work</w:t>
      </w:r>
    </w:p>
    <w:p w14:paraId="3F96F470" w14:textId="77777777" w:rsidR="00A63BFF" w:rsidRPr="000E2EC6" w:rsidRDefault="00A63BFF" w:rsidP="002232B0">
      <w:pPr>
        <w:spacing w:after="120" w:line="240" w:lineRule="auto"/>
        <w:ind w:firstLine="708"/>
        <w:rPr>
          <w:lang w:val="en-US"/>
        </w:rPr>
      </w:pPr>
      <w:r w:rsidRPr="000E2EC6">
        <w:rPr>
          <w:lang w:val="en-US"/>
        </w:rPr>
        <w:t>2.3 Motivation</w:t>
      </w:r>
    </w:p>
    <w:p w14:paraId="1D2C4BA0" w14:textId="77777777" w:rsidR="00A63BFF" w:rsidRPr="000E2EC6" w:rsidRDefault="00A63BFF" w:rsidP="002232B0">
      <w:pPr>
        <w:spacing w:after="120" w:line="240" w:lineRule="auto"/>
        <w:ind w:firstLine="708"/>
        <w:rPr>
          <w:lang w:val="en-US"/>
        </w:rPr>
      </w:pPr>
      <w:r w:rsidRPr="000E2EC6">
        <w:rPr>
          <w:lang w:val="en-US"/>
        </w:rPr>
        <w:t>2.4 Vision of the system</w:t>
      </w:r>
    </w:p>
    <w:p w14:paraId="40F36901" w14:textId="61BCF127" w:rsidR="00A63BFF" w:rsidRPr="000E2EC6" w:rsidRDefault="00A63BFF" w:rsidP="002232B0">
      <w:pPr>
        <w:spacing w:after="120" w:line="240" w:lineRule="auto"/>
        <w:ind w:firstLine="708"/>
        <w:rPr>
          <w:lang w:val="en-US"/>
        </w:rPr>
      </w:pPr>
      <w:r w:rsidRPr="000E2EC6">
        <w:rPr>
          <w:lang w:val="en-US"/>
        </w:rPr>
        <w:t>2.</w:t>
      </w:r>
      <w:r w:rsidR="000E2EC6">
        <w:rPr>
          <w:lang w:val="en-US"/>
        </w:rPr>
        <w:t>5</w:t>
      </w:r>
      <w:r w:rsidRPr="000E2EC6">
        <w:rPr>
          <w:lang w:val="en-US"/>
        </w:rPr>
        <w:t xml:space="preserve"> Division of work</w:t>
      </w:r>
    </w:p>
    <w:p w14:paraId="79011193" w14:textId="1B8DF672" w:rsidR="00A63BFF" w:rsidRPr="000E2EC6" w:rsidRDefault="00A63BFF" w:rsidP="0051592E">
      <w:pPr>
        <w:spacing w:after="120" w:line="240" w:lineRule="auto"/>
        <w:rPr>
          <w:lang w:val="en-US"/>
        </w:rPr>
      </w:pPr>
      <w:r w:rsidRPr="000E2EC6">
        <w:rPr>
          <w:lang w:val="en-US"/>
        </w:rPr>
        <w:t>3</w:t>
      </w:r>
      <w:r w:rsidR="0051592E" w:rsidRPr="000E2EC6">
        <w:rPr>
          <w:lang w:val="en-US"/>
        </w:rPr>
        <w:t>.</w:t>
      </w:r>
      <w:r w:rsidRPr="000E2EC6">
        <w:rPr>
          <w:lang w:val="en-US"/>
        </w:rPr>
        <w:t xml:space="preserve"> Architecture, Data flow - Solution proposal</w:t>
      </w:r>
    </w:p>
    <w:p w14:paraId="1BF2D91E" w14:textId="77777777" w:rsidR="000E2EC6" w:rsidRPr="000E2EC6" w:rsidRDefault="000E2EC6" w:rsidP="000E2EC6">
      <w:pPr>
        <w:spacing w:after="120" w:line="240" w:lineRule="auto"/>
        <w:ind w:firstLine="708"/>
        <w:rPr>
          <w:lang w:val="en-US"/>
        </w:rPr>
      </w:pPr>
      <w:r w:rsidRPr="000E2EC6">
        <w:rPr>
          <w:lang w:val="en-US"/>
        </w:rPr>
        <w:t>3.1 Technology selection</w:t>
      </w:r>
    </w:p>
    <w:p w14:paraId="3A72F32E" w14:textId="18D091F6" w:rsidR="00A63BFF" w:rsidRPr="000E2EC6" w:rsidRDefault="000E2EC6" w:rsidP="000E2EC6">
      <w:pPr>
        <w:spacing w:after="120" w:line="240" w:lineRule="auto"/>
        <w:rPr>
          <w:lang w:val="en-US"/>
        </w:rPr>
      </w:pPr>
      <w:r>
        <w:rPr>
          <w:lang w:val="en-US"/>
        </w:rPr>
        <w:t>4.</w:t>
      </w:r>
      <w:r w:rsidR="00A63BFF" w:rsidRPr="000E2EC6">
        <w:rPr>
          <w:lang w:val="en-US"/>
        </w:rPr>
        <w:t xml:space="preserve"> Data understanding and preparation </w:t>
      </w:r>
    </w:p>
    <w:p w14:paraId="6BABA09A" w14:textId="01BB86D6" w:rsidR="00A63BFF" w:rsidRPr="000E2EC6" w:rsidRDefault="000E2EC6" w:rsidP="000E2EC6">
      <w:pPr>
        <w:spacing w:after="120" w:line="240" w:lineRule="auto"/>
        <w:ind w:firstLine="708"/>
        <w:rPr>
          <w:lang w:val="en-US"/>
        </w:rPr>
      </w:pPr>
      <w:r>
        <w:rPr>
          <w:lang w:val="en-US"/>
        </w:rPr>
        <w:t>4</w:t>
      </w:r>
      <w:r w:rsidR="00A63BFF" w:rsidRPr="000E2EC6">
        <w:rPr>
          <w:lang w:val="en-US"/>
        </w:rPr>
        <w:t xml:space="preserve">.1 </w:t>
      </w:r>
      <w:r w:rsidR="007B254F" w:rsidRPr="000E2EC6">
        <w:rPr>
          <w:lang w:val="en-US"/>
        </w:rPr>
        <w:t>Data ingestion</w:t>
      </w:r>
    </w:p>
    <w:p w14:paraId="7014F26A" w14:textId="68E90FB2" w:rsidR="00A63BFF" w:rsidRPr="000E2EC6" w:rsidRDefault="000E2EC6" w:rsidP="000E2EC6">
      <w:pPr>
        <w:spacing w:after="120" w:line="240" w:lineRule="auto"/>
        <w:ind w:firstLine="708"/>
        <w:rPr>
          <w:lang w:val="en-US"/>
        </w:rPr>
      </w:pPr>
      <w:r>
        <w:rPr>
          <w:lang w:val="en-US"/>
        </w:rPr>
        <w:t>4</w:t>
      </w:r>
      <w:r w:rsidR="00A63BFF" w:rsidRPr="000E2EC6">
        <w:rPr>
          <w:lang w:val="en-US"/>
        </w:rPr>
        <w:t>.</w:t>
      </w:r>
      <w:r w:rsidR="007B254F" w:rsidRPr="000E2EC6">
        <w:rPr>
          <w:lang w:val="en-US"/>
        </w:rPr>
        <w:t>2 Exploratory data analysis</w:t>
      </w:r>
    </w:p>
    <w:p w14:paraId="6EA4ADC3" w14:textId="7971F8DF" w:rsidR="00A63BFF" w:rsidRPr="000E2EC6" w:rsidRDefault="000E2EC6" w:rsidP="000E2EC6">
      <w:pPr>
        <w:spacing w:after="120" w:line="240" w:lineRule="auto"/>
        <w:ind w:firstLine="708"/>
        <w:rPr>
          <w:lang w:val="en-US"/>
        </w:rPr>
      </w:pPr>
      <w:r>
        <w:rPr>
          <w:lang w:val="en-US"/>
        </w:rPr>
        <w:t>4</w:t>
      </w:r>
      <w:r w:rsidR="00A63BFF" w:rsidRPr="000E2EC6">
        <w:rPr>
          <w:lang w:val="en-US"/>
        </w:rPr>
        <w:t>.</w:t>
      </w:r>
      <w:r w:rsidR="00CE0E2D" w:rsidRPr="000E2EC6">
        <w:rPr>
          <w:lang w:val="en-US"/>
        </w:rPr>
        <w:t>3</w:t>
      </w:r>
      <w:r w:rsidR="00A63BFF" w:rsidRPr="000E2EC6">
        <w:rPr>
          <w:lang w:val="en-US"/>
        </w:rPr>
        <w:t xml:space="preserve"> </w:t>
      </w:r>
      <w:r w:rsidR="007B254F" w:rsidRPr="000E2EC6">
        <w:rPr>
          <w:lang w:val="en-US"/>
        </w:rPr>
        <w:t>S</w:t>
      </w:r>
      <w:r w:rsidR="00CE0E2D" w:rsidRPr="000E2EC6">
        <w:rPr>
          <w:lang w:val="en-US"/>
        </w:rPr>
        <w:t>election and</w:t>
      </w:r>
      <w:r w:rsidR="007B254F" w:rsidRPr="000E2EC6">
        <w:rPr>
          <w:lang w:val="en-US"/>
        </w:rPr>
        <w:t xml:space="preserve"> data</w:t>
      </w:r>
      <w:r w:rsidR="00CE0E2D" w:rsidRPr="000E2EC6">
        <w:rPr>
          <w:lang w:val="en-US"/>
        </w:rPr>
        <w:t xml:space="preserve"> preprocessing</w:t>
      </w:r>
    </w:p>
    <w:p w14:paraId="6F8B3013" w14:textId="44823EC7" w:rsidR="00A63BFF" w:rsidRPr="000E2EC6" w:rsidRDefault="000E2EC6" w:rsidP="000E2EC6">
      <w:pPr>
        <w:spacing w:after="120" w:line="240" w:lineRule="auto"/>
        <w:rPr>
          <w:lang w:val="en-US"/>
        </w:rPr>
      </w:pPr>
      <w:r>
        <w:rPr>
          <w:lang w:val="en-US"/>
        </w:rPr>
        <w:t>5.</w:t>
      </w:r>
      <w:r w:rsidR="00A63BFF" w:rsidRPr="000E2EC6">
        <w:rPr>
          <w:lang w:val="en-US"/>
        </w:rPr>
        <w:t xml:space="preserve"> Model descriptions </w:t>
      </w:r>
    </w:p>
    <w:p w14:paraId="49C04369" w14:textId="00C1AF72" w:rsidR="00A63BFF" w:rsidRPr="000E2EC6" w:rsidRDefault="000E2EC6" w:rsidP="000E2EC6">
      <w:pPr>
        <w:spacing w:after="120" w:line="240" w:lineRule="auto"/>
        <w:ind w:firstLine="708"/>
        <w:rPr>
          <w:lang w:val="en-US"/>
        </w:rPr>
      </w:pPr>
      <w:r>
        <w:rPr>
          <w:lang w:val="en-US"/>
        </w:rPr>
        <w:t>5</w:t>
      </w:r>
      <w:r w:rsidR="00A63BFF" w:rsidRPr="000E2EC6">
        <w:rPr>
          <w:lang w:val="en-US"/>
        </w:rPr>
        <w:t xml:space="preserve">.1 K-Means </w:t>
      </w:r>
    </w:p>
    <w:p w14:paraId="6FE6EC62" w14:textId="06975B48" w:rsidR="00A63BFF" w:rsidRPr="000E2EC6" w:rsidRDefault="000E2EC6" w:rsidP="000E2EC6">
      <w:pPr>
        <w:spacing w:after="120" w:line="240" w:lineRule="auto"/>
        <w:ind w:firstLine="708"/>
        <w:rPr>
          <w:lang w:val="en-US"/>
        </w:rPr>
      </w:pPr>
      <w:r>
        <w:rPr>
          <w:lang w:val="en-US"/>
        </w:rPr>
        <w:t>5</w:t>
      </w:r>
      <w:r w:rsidR="00A63BFF" w:rsidRPr="000E2EC6">
        <w:rPr>
          <w:lang w:val="en-US"/>
        </w:rPr>
        <w:t xml:space="preserve">.2 Agglomerative clustering </w:t>
      </w:r>
    </w:p>
    <w:p w14:paraId="09075242" w14:textId="41842A77" w:rsidR="00A63BFF" w:rsidRPr="000E2EC6" w:rsidRDefault="000E2EC6" w:rsidP="000E2EC6">
      <w:pPr>
        <w:spacing w:after="120" w:line="240" w:lineRule="auto"/>
        <w:ind w:firstLine="708"/>
        <w:rPr>
          <w:lang w:val="en-US"/>
        </w:rPr>
      </w:pPr>
      <w:r>
        <w:rPr>
          <w:lang w:val="en-US"/>
        </w:rPr>
        <w:t>5</w:t>
      </w:r>
      <w:r w:rsidR="00A63BFF" w:rsidRPr="000E2EC6">
        <w:rPr>
          <w:lang w:val="en-US"/>
        </w:rPr>
        <w:t xml:space="preserve">.3 DBSCAN </w:t>
      </w:r>
    </w:p>
    <w:p w14:paraId="782BFAA3" w14:textId="5C101B8E" w:rsidR="00A63BFF" w:rsidRPr="000E2EC6" w:rsidRDefault="000E2EC6" w:rsidP="000E2EC6">
      <w:pPr>
        <w:spacing w:after="120" w:line="240" w:lineRule="auto"/>
        <w:ind w:firstLine="708"/>
        <w:rPr>
          <w:lang w:val="en-US"/>
        </w:rPr>
      </w:pPr>
      <w:r>
        <w:rPr>
          <w:lang w:val="en-US"/>
        </w:rPr>
        <w:t>5</w:t>
      </w:r>
      <w:r w:rsidR="00A63BFF" w:rsidRPr="000E2EC6">
        <w:rPr>
          <w:lang w:val="en-US"/>
        </w:rPr>
        <w:t xml:space="preserve">.4 Hyperparameters tuning </w:t>
      </w:r>
    </w:p>
    <w:p w14:paraId="52318ACD" w14:textId="5C55F0BB" w:rsidR="00A63BFF" w:rsidRPr="000E2EC6" w:rsidRDefault="000E2EC6" w:rsidP="002232B0">
      <w:pPr>
        <w:spacing w:after="120" w:line="240" w:lineRule="auto"/>
        <w:rPr>
          <w:lang w:val="en-US"/>
        </w:rPr>
      </w:pPr>
      <w:r>
        <w:rPr>
          <w:lang w:val="en-US"/>
        </w:rPr>
        <w:t>6</w:t>
      </w:r>
      <w:r w:rsidR="00A63BFF" w:rsidRPr="000E2EC6">
        <w:rPr>
          <w:lang w:val="en-US"/>
        </w:rPr>
        <w:t>. Analysis of the solution properties</w:t>
      </w:r>
    </w:p>
    <w:p w14:paraId="51A6BFC6" w14:textId="0BA47228" w:rsidR="00A63BFF" w:rsidRPr="000E2EC6" w:rsidRDefault="000E2EC6" w:rsidP="002232B0">
      <w:pPr>
        <w:spacing w:after="120" w:line="240" w:lineRule="auto"/>
        <w:ind w:firstLine="708"/>
        <w:rPr>
          <w:lang w:val="en-US"/>
        </w:rPr>
      </w:pPr>
      <w:r>
        <w:rPr>
          <w:lang w:val="en-US"/>
        </w:rPr>
        <w:t>6</w:t>
      </w:r>
      <w:r w:rsidR="00A63BFF" w:rsidRPr="000E2EC6">
        <w:rPr>
          <w:lang w:val="en-US"/>
        </w:rPr>
        <w:t>.1 Model evaluation</w:t>
      </w:r>
    </w:p>
    <w:p w14:paraId="0517FEF4" w14:textId="665FFD67" w:rsidR="00A63BFF" w:rsidRPr="000E2EC6" w:rsidRDefault="000E2EC6" w:rsidP="002232B0">
      <w:pPr>
        <w:spacing w:after="120" w:line="240" w:lineRule="auto"/>
        <w:ind w:left="708"/>
        <w:rPr>
          <w:lang w:val="en-US"/>
        </w:rPr>
      </w:pPr>
      <w:r>
        <w:rPr>
          <w:lang w:val="en-US"/>
        </w:rPr>
        <w:t>6</w:t>
      </w:r>
      <w:r w:rsidR="00A63BFF" w:rsidRPr="000E2EC6">
        <w:rPr>
          <w:lang w:val="en-US"/>
        </w:rPr>
        <w:t xml:space="preserve">.2 </w:t>
      </w:r>
      <w:r>
        <w:rPr>
          <w:lang w:val="en-US"/>
        </w:rPr>
        <w:t>C</w:t>
      </w:r>
      <w:proofErr w:type="spellStart"/>
      <w:r w:rsidR="0051592E" w:rsidRPr="000E2EC6">
        <w:rPr>
          <w:lang w:val="en-GB"/>
        </w:rPr>
        <w:t>omparisons</w:t>
      </w:r>
      <w:proofErr w:type="spellEnd"/>
      <w:r w:rsidR="0051592E" w:rsidRPr="000E2EC6">
        <w:rPr>
          <w:lang w:val="en-GB"/>
        </w:rPr>
        <w:t xml:space="preserve"> of various processing pipelines</w:t>
      </w:r>
    </w:p>
    <w:p w14:paraId="149292B0" w14:textId="1CBEF45D" w:rsidR="00A63BFF" w:rsidRPr="000E2EC6" w:rsidRDefault="000E2EC6" w:rsidP="002232B0">
      <w:pPr>
        <w:spacing w:after="120" w:line="240" w:lineRule="auto"/>
        <w:rPr>
          <w:lang w:val="en-US"/>
        </w:rPr>
      </w:pPr>
      <w:r>
        <w:rPr>
          <w:lang w:val="en-US"/>
        </w:rPr>
        <w:t>7</w:t>
      </w:r>
      <w:r w:rsidR="00A63BFF" w:rsidRPr="000E2EC6">
        <w:rPr>
          <w:lang w:val="en-US"/>
        </w:rPr>
        <w:t>. Conclusion</w:t>
      </w:r>
      <w:ins w:id="0" w:author="Jastrzębska Agnieszka" w:date="2022-01-16T15:29:00Z">
        <w:r w:rsidR="004C35A0" w:rsidRPr="000E2EC6">
          <w:rPr>
            <w:lang w:val="en-US"/>
          </w:rPr>
          <w:t xml:space="preserve"> and critical discussion</w:t>
        </w:r>
      </w:ins>
      <w:del w:id="1" w:author="Jastrzębska Agnieszka" w:date="2022-01-16T15:27:00Z">
        <w:r w:rsidR="00A63BFF" w:rsidRPr="000E2EC6" w:rsidDel="004C35A0">
          <w:rPr>
            <w:lang w:val="en-US"/>
          </w:rPr>
          <w:delText>s</w:delText>
        </w:r>
      </w:del>
    </w:p>
    <w:p w14:paraId="10033104" w14:textId="1CB6A3AE" w:rsidR="00A63BFF" w:rsidRPr="000E2EC6" w:rsidRDefault="000E2EC6" w:rsidP="002232B0">
      <w:pPr>
        <w:spacing w:after="120" w:line="240" w:lineRule="auto"/>
        <w:rPr>
          <w:lang w:val="en-US"/>
        </w:rPr>
      </w:pPr>
      <w:r>
        <w:rPr>
          <w:lang w:val="en-US"/>
        </w:rPr>
        <w:t>8</w:t>
      </w:r>
      <w:r w:rsidR="00A63BFF" w:rsidRPr="000E2EC6">
        <w:rPr>
          <w:lang w:val="en-US"/>
        </w:rPr>
        <w:t>. Bibliography</w:t>
      </w:r>
    </w:p>
    <w:p w14:paraId="64325A2F" w14:textId="3C1B4F8B" w:rsidR="00A63BFF" w:rsidRPr="000E2EC6" w:rsidRDefault="000E2EC6" w:rsidP="002232B0">
      <w:pPr>
        <w:spacing w:after="120" w:line="240" w:lineRule="auto"/>
        <w:rPr>
          <w:lang w:val="en-US"/>
        </w:rPr>
      </w:pPr>
      <w:r>
        <w:rPr>
          <w:lang w:val="en-US"/>
        </w:rPr>
        <w:t>9</w:t>
      </w:r>
      <w:r w:rsidR="00A63BFF" w:rsidRPr="000E2EC6">
        <w:rPr>
          <w:lang w:val="en-US"/>
        </w:rPr>
        <w:t>. Appendices</w:t>
      </w:r>
    </w:p>
    <w:p w14:paraId="7ABAAA64" w14:textId="432D038F" w:rsidR="00A63BFF" w:rsidRPr="000E2EC6" w:rsidRDefault="000E2EC6" w:rsidP="002232B0">
      <w:pPr>
        <w:spacing w:after="120" w:line="240" w:lineRule="auto"/>
        <w:ind w:firstLine="708"/>
        <w:rPr>
          <w:lang w:val="en-US"/>
        </w:rPr>
      </w:pPr>
      <w:r>
        <w:rPr>
          <w:lang w:val="en-US"/>
        </w:rPr>
        <w:t>9</w:t>
      </w:r>
      <w:r w:rsidR="00A63BFF" w:rsidRPr="000E2EC6">
        <w:rPr>
          <w:lang w:val="en-US"/>
        </w:rPr>
        <w:t xml:space="preserve">.1 Deployment documentation </w:t>
      </w:r>
    </w:p>
    <w:p w14:paraId="6627BF0E" w14:textId="4418F8A8" w:rsidR="00A63BFF" w:rsidRPr="000E2EC6" w:rsidRDefault="000E2EC6" w:rsidP="002232B0">
      <w:pPr>
        <w:spacing w:after="120" w:line="240" w:lineRule="auto"/>
        <w:ind w:firstLine="708"/>
        <w:rPr>
          <w:lang w:val="en-US"/>
        </w:rPr>
      </w:pPr>
      <w:r>
        <w:rPr>
          <w:lang w:val="en-US"/>
        </w:rPr>
        <w:t>9</w:t>
      </w:r>
      <w:r w:rsidR="00A63BFF" w:rsidRPr="000E2EC6">
        <w:rPr>
          <w:lang w:val="en-US"/>
        </w:rPr>
        <w:t xml:space="preserve">.2 Installation instruction </w:t>
      </w:r>
    </w:p>
    <w:p w14:paraId="55BD6C34" w14:textId="0D838C71" w:rsidR="004C35A0" w:rsidRPr="000E2EC6" w:rsidRDefault="000E2EC6" w:rsidP="004C35A0">
      <w:pPr>
        <w:spacing w:after="120" w:line="240" w:lineRule="auto"/>
        <w:ind w:firstLine="708"/>
        <w:rPr>
          <w:ins w:id="2" w:author="Jastrzębska Agnieszka" w:date="2022-01-16T15:28:00Z"/>
          <w:lang w:val="en-US"/>
        </w:rPr>
      </w:pPr>
      <w:r>
        <w:rPr>
          <w:lang w:val="en-US"/>
        </w:rPr>
        <w:t>9</w:t>
      </w:r>
      <w:r w:rsidR="00A63BFF" w:rsidRPr="000E2EC6">
        <w:rPr>
          <w:lang w:val="en-US"/>
        </w:rPr>
        <w:t>.3 User’s Manual</w:t>
      </w:r>
    </w:p>
    <w:p w14:paraId="7586CE9C" w14:textId="561FA1B2" w:rsidR="004C35A0" w:rsidRPr="000E2EC6" w:rsidRDefault="000E2EC6" w:rsidP="004C35A0">
      <w:pPr>
        <w:spacing w:after="120" w:line="240" w:lineRule="auto"/>
        <w:ind w:firstLine="708"/>
        <w:rPr>
          <w:ins w:id="3" w:author="Jastrzębska Agnieszka" w:date="2022-01-16T15:28:00Z"/>
          <w:lang w:val="en-US"/>
        </w:rPr>
      </w:pPr>
      <w:r>
        <w:rPr>
          <w:lang w:val="en-US"/>
        </w:rPr>
        <w:t>9</w:t>
      </w:r>
      <w:ins w:id="4" w:author="Jastrzębska Agnieszka" w:date="2022-01-16T15:28:00Z">
        <w:r w:rsidR="004C35A0" w:rsidRPr="000E2EC6">
          <w:rPr>
            <w:lang w:val="en-US"/>
          </w:rPr>
          <w:t>.</w:t>
        </w:r>
      </w:ins>
      <w:r>
        <w:rPr>
          <w:lang w:val="en-US"/>
        </w:rPr>
        <w:t>4</w:t>
      </w:r>
      <w:ins w:id="5" w:author="Jastrzębska Agnieszka" w:date="2022-01-16T15:28:00Z">
        <w:r w:rsidR="004C35A0" w:rsidRPr="000E2EC6">
          <w:rPr>
            <w:lang w:val="en-US"/>
          </w:rPr>
          <w:t xml:space="preserve"> Design - GUI design</w:t>
        </w:r>
      </w:ins>
    </w:p>
    <w:p w14:paraId="73F3BC9E" w14:textId="4FB136A6" w:rsidR="00D53D64" w:rsidRPr="00A63BFF" w:rsidRDefault="00D53D64" w:rsidP="002232B0">
      <w:pPr>
        <w:spacing w:after="120" w:line="240" w:lineRule="auto"/>
        <w:ind w:firstLine="708"/>
        <w:rPr>
          <w:sz w:val="18"/>
          <w:szCs w:val="18"/>
        </w:rPr>
      </w:pPr>
    </w:p>
    <w:sectPr w:rsidR="00D53D64" w:rsidRPr="00A63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trzębska Agnieszka">
    <w15:presenceInfo w15:providerId="AD" w15:userId="S::agnieszka.jastrzebska1@pw.edu.pl::0d3a8de2-9b42-43a6-adab-7eba03b1b9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FF"/>
    <w:rsid w:val="000E2EC6"/>
    <w:rsid w:val="000E44B6"/>
    <w:rsid w:val="00177A07"/>
    <w:rsid w:val="002232B0"/>
    <w:rsid w:val="004052A5"/>
    <w:rsid w:val="004C35A0"/>
    <w:rsid w:val="0051592E"/>
    <w:rsid w:val="005F4098"/>
    <w:rsid w:val="0070553F"/>
    <w:rsid w:val="007B254F"/>
    <w:rsid w:val="009F4B06"/>
    <w:rsid w:val="00A63BFF"/>
    <w:rsid w:val="00B97233"/>
    <w:rsid w:val="00CE0E2D"/>
    <w:rsid w:val="00D42ACE"/>
    <w:rsid w:val="00D53D64"/>
    <w:rsid w:val="00EC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58A0"/>
  <w15:chartTrackingRefBased/>
  <w15:docId w15:val="{8F492822-F6BD-4D75-B9DB-765BE2CB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3BFF"/>
    <w:pPr>
      <w:ind w:left="720"/>
      <w:contextualSpacing/>
    </w:pPr>
  </w:style>
  <w:style w:type="paragraph" w:styleId="Poprawka">
    <w:name w:val="Revision"/>
    <w:hidden/>
    <w:uiPriority w:val="99"/>
    <w:semiHidden/>
    <w:rsid w:val="004C35A0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C35A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C35A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C35A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C35A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C35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Makarewicz</dc:creator>
  <cp:keywords/>
  <dc:description/>
  <cp:lastModifiedBy>Jacek Wiśniewski</cp:lastModifiedBy>
  <cp:revision>5</cp:revision>
  <dcterms:created xsi:type="dcterms:W3CDTF">2022-01-16T14:32:00Z</dcterms:created>
  <dcterms:modified xsi:type="dcterms:W3CDTF">2022-01-18T13:25:00Z</dcterms:modified>
</cp:coreProperties>
</file>